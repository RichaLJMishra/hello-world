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1E29D" w14:textId="209EF101" w:rsidR="005E6006" w:rsidRDefault="002C342A">
      <w:r>
        <w:t>Steps to Deploy App</w:t>
      </w:r>
    </w:p>
    <w:p w14:paraId="55647254" w14:textId="49A9EED3" w:rsidR="00950D3B" w:rsidRDefault="00950D3B" w:rsidP="00950D3B">
      <w:pPr>
        <w:pStyle w:val="ListParagraph"/>
        <w:numPr>
          <w:ilvl w:val="0"/>
          <w:numId w:val="1"/>
        </w:numPr>
      </w:pPr>
      <w:r>
        <w:t>Transaction sicf</w:t>
      </w:r>
    </w:p>
    <w:p w14:paraId="7361109D" w14:textId="4EF9DB72" w:rsidR="00950D3B" w:rsidRDefault="00950D3B" w:rsidP="00950D3B">
      <w:pPr>
        <w:pStyle w:val="ListParagraph"/>
        <w:numPr>
          <w:ilvl w:val="0"/>
          <w:numId w:val="1"/>
        </w:numPr>
      </w:pPr>
      <w:r>
        <w:t xml:space="preserve">Add service in path required - </w:t>
      </w:r>
      <w:r w:rsidR="00512FE9">
        <w:t>/s</w:t>
      </w:r>
      <w:r w:rsidR="00512FE9" w:rsidRPr="00512FE9">
        <w:t>ap/bc/ui5_ui5/sap/</w:t>
      </w:r>
    </w:p>
    <w:p w14:paraId="64DB78B9" w14:textId="04CC4216" w:rsidR="00B212CA" w:rsidRDefault="00B212CA" w:rsidP="00950D3B">
      <w:pPr>
        <w:pStyle w:val="ListParagraph"/>
        <w:numPr>
          <w:ilvl w:val="0"/>
          <w:numId w:val="1"/>
        </w:numPr>
      </w:pPr>
      <w:r w:rsidRPr="00B212CA">
        <w:drawing>
          <wp:inline distT="0" distB="0" distL="0" distR="0" wp14:anchorId="2B10036F" wp14:editId="0833B983">
            <wp:extent cx="5731510" cy="2193925"/>
            <wp:effectExtent l="0" t="0" r="2540" b="0"/>
            <wp:docPr id="473591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913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1156" w14:textId="61F630CE" w:rsidR="00512FE9" w:rsidRDefault="002145A7" w:rsidP="00950D3B">
      <w:pPr>
        <w:pStyle w:val="ListParagraph"/>
        <w:numPr>
          <w:ilvl w:val="0"/>
          <w:numId w:val="1"/>
        </w:numPr>
      </w:pPr>
      <w:r>
        <w:t>Click on New Sub Element</w:t>
      </w:r>
    </w:p>
    <w:p w14:paraId="0EA7C832" w14:textId="123C8EB0" w:rsidR="00125F3E" w:rsidRDefault="00125F3E" w:rsidP="00125F3E">
      <w:r w:rsidRPr="00125F3E">
        <w:drawing>
          <wp:inline distT="0" distB="0" distL="0" distR="0" wp14:anchorId="383AAB23" wp14:editId="5E22F726">
            <wp:extent cx="5731510" cy="3601720"/>
            <wp:effectExtent l="0" t="0" r="2540" b="0"/>
            <wp:docPr id="1371933194" name="Picture 1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3194" name="Picture 1" descr="A screenshot of a ser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431" w14:textId="6396A127" w:rsidR="00125F3E" w:rsidRDefault="00125F3E" w:rsidP="00950D3B">
      <w:pPr>
        <w:pStyle w:val="ListParagraph"/>
        <w:numPr>
          <w:ilvl w:val="0"/>
          <w:numId w:val="1"/>
        </w:numPr>
      </w:pPr>
      <w:ins w:id="0" w:author="Richa Mishra" w:date="2024-08-27T14:49:00Z" w16du:dateUtc="2024-08-27T09:19:00Z">
        <w:r>
          <w:t>Enter service name – service will be added in th</w:t>
        </w:r>
      </w:ins>
      <w:ins w:id="1" w:author="Richa Mishra" w:date="2024-08-27T14:50:00Z" w16du:dateUtc="2024-08-27T09:20:00Z">
        <w:r>
          <w:t xml:space="preserve">e selected path </w:t>
        </w:r>
      </w:ins>
    </w:p>
    <w:p w14:paraId="44CDAF77" w14:textId="13DEA455" w:rsidR="00512FE9" w:rsidRDefault="00512FE9" w:rsidP="00950D3B">
      <w:pPr>
        <w:pStyle w:val="ListParagraph"/>
        <w:numPr>
          <w:ilvl w:val="0"/>
          <w:numId w:val="1"/>
        </w:numPr>
        <w:rPr>
          <w:ins w:id="2" w:author="Richa Mishra" w:date="2024-08-27T14:50:00Z" w16du:dateUtc="2024-08-27T09:20:00Z"/>
        </w:rPr>
      </w:pPr>
      <w:r>
        <w:t xml:space="preserve">Activate </w:t>
      </w:r>
      <w:ins w:id="3" w:author="Richa Mishra" w:date="2024-08-27T14:50:00Z" w16du:dateUtc="2024-08-27T09:20:00Z">
        <w:r w:rsidR="00125F3E">
          <w:t xml:space="preserve">the service </w:t>
        </w:r>
      </w:ins>
    </w:p>
    <w:p w14:paraId="3A30FCD9" w14:textId="0756F180" w:rsidR="00125F3E" w:rsidRDefault="007B7268" w:rsidP="00125F3E">
      <w:pPr>
        <w:rPr>
          <w:ins w:id="4" w:author="Richa Mishra" w:date="2024-08-27T14:50:00Z" w16du:dateUtc="2024-08-27T09:20:00Z"/>
        </w:rPr>
      </w:pPr>
      <w:ins w:id="5" w:author="Richa Mishra" w:date="2024-08-27T14:51:00Z" w16du:dateUtc="2024-08-27T09:21:00Z">
        <w:r w:rsidRPr="007B7268">
          <w:lastRenderedPageBreak/>
          <w:drawing>
            <wp:inline distT="0" distB="0" distL="0" distR="0" wp14:anchorId="2D7B677C" wp14:editId="26FE5BFB">
              <wp:extent cx="2181529" cy="3801005"/>
              <wp:effectExtent l="0" t="0" r="9525" b="9525"/>
              <wp:docPr id="27126950" name="Picture 1" descr="A screenshot of a computer pro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7126950" name="Picture 1" descr="A screenshot of a computer program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81529" cy="3801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9486E5" w14:textId="77777777" w:rsidR="00125F3E" w:rsidRDefault="00125F3E" w:rsidP="00125F3E">
      <w:pPr>
        <w:rPr>
          <w:ins w:id="6" w:author="Richa Mishra" w:date="2024-08-27T14:50:00Z" w16du:dateUtc="2024-08-27T09:20:00Z"/>
        </w:rPr>
        <w:pPrChange w:id="7" w:author="Richa Mishra" w:date="2024-08-27T14:50:00Z" w16du:dateUtc="2024-08-27T09:20:00Z">
          <w:pPr>
            <w:pStyle w:val="ListParagraph"/>
            <w:numPr>
              <w:numId w:val="1"/>
            </w:numPr>
            <w:ind w:hanging="360"/>
          </w:pPr>
        </w:pPrChange>
      </w:pPr>
    </w:p>
    <w:p w14:paraId="1D880A2F" w14:textId="77777777" w:rsidR="00125F3E" w:rsidRDefault="00125F3E" w:rsidP="00125F3E">
      <w:pPr>
        <w:pPrChange w:id="8" w:author="Richa Mishra" w:date="2024-08-27T14:50:00Z" w16du:dateUtc="2024-08-27T09:20:00Z">
          <w:pPr>
            <w:pStyle w:val="ListParagraph"/>
            <w:numPr>
              <w:numId w:val="1"/>
            </w:numPr>
            <w:ind w:hanging="360"/>
          </w:pPr>
        </w:pPrChange>
      </w:pPr>
    </w:p>
    <w:p w14:paraId="36136570" w14:textId="77777777" w:rsidR="00125F3E" w:rsidRDefault="00125F3E" w:rsidP="00950D3B">
      <w:pPr>
        <w:pStyle w:val="ListParagraph"/>
        <w:numPr>
          <w:ilvl w:val="0"/>
          <w:numId w:val="1"/>
        </w:numPr>
      </w:pPr>
    </w:p>
    <w:sectPr w:rsidR="0012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23CC"/>
    <w:multiLevelType w:val="hybridMultilevel"/>
    <w:tmpl w:val="B63A4A50"/>
    <w:lvl w:ilvl="0" w:tplc="09DA4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6617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icha Mishra">
    <w15:presenceInfo w15:providerId="AD" w15:userId="S::Richa.10663454@ltimindtree.com::7193ed1d-f00c-47d7-afef-3e5f05677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2A"/>
    <w:rsid w:val="00125F3E"/>
    <w:rsid w:val="00186B83"/>
    <w:rsid w:val="002145A7"/>
    <w:rsid w:val="002C342A"/>
    <w:rsid w:val="00512FE9"/>
    <w:rsid w:val="005E6006"/>
    <w:rsid w:val="007B7268"/>
    <w:rsid w:val="00950D3B"/>
    <w:rsid w:val="00AB31CE"/>
    <w:rsid w:val="00AC3554"/>
    <w:rsid w:val="00B2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018B"/>
  <w15:chartTrackingRefBased/>
  <w15:docId w15:val="{061FD611-535F-408A-920C-BA943243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2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25F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Mishra</dc:creator>
  <cp:keywords/>
  <dc:description/>
  <cp:lastModifiedBy>Richa Mishra</cp:lastModifiedBy>
  <cp:revision>8</cp:revision>
  <dcterms:created xsi:type="dcterms:W3CDTF">2024-08-23T11:07:00Z</dcterms:created>
  <dcterms:modified xsi:type="dcterms:W3CDTF">2024-08-27T09:21:00Z</dcterms:modified>
</cp:coreProperties>
</file>